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1B" w:rsidRDefault="004960D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Names of </w:t>
      </w:r>
      <w:r w:rsidR="0036031B">
        <w:rPr>
          <w:b/>
          <w:bCs/>
          <w:u w:val="single"/>
        </w:rPr>
        <w:t>Phases</w:t>
      </w:r>
    </w:p>
    <w:p w:rsidR="004960DC" w:rsidRDefault="004960DC">
      <w:pPr>
        <w:rPr>
          <w:b/>
          <w:bCs/>
          <w:u w:val="single"/>
        </w:rPr>
      </w:pPr>
    </w:p>
    <w:p w:rsidR="004960DC" w:rsidRDefault="004960DC">
      <w:pPr>
        <w:rPr>
          <w:b/>
          <w:bCs/>
          <w:u w:val="single"/>
        </w:rPr>
      </w:pPr>
      <w:r>
        <w:rPr>
          <w:b/>
          <w:bCs/>
          <w:u w:val="single"/>
        </w:rPr>
        <w:t>Customer</w:t>
      </w:r>
    </w:p>
    <w:p w:rsidR="00EC4540" w:rsidRDefault="008B70A8">
      <w:pPr>
        <w:rPr>
          <w:b/>
          <w:bCs/>
          <w:u w:val="single"/>
        </w:rPr>
      </w:pPr>
      <w:r w:rsidRPr="008B70A8">
        <w:rPr>
          <w:b/>
          <w:bCs/>
          <w:noProof/>
          <w:u w:val="single"/>
        </w:rPr>
        <w:pict>
          <v:roundrect id="Rectangle: Rounded Corners 1" o:spid="_x0000_s1026" style="position:absolute;margin-left:-2.5pt;margin-top:-1pt;width:91.5pt;height:56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" fillcolor="#4472c4 [3204]" strokecolor="#1f3763 [1604]" strokeweight="1pt">
            <v:stroke joinstyle="miter"/>
            <v:textbox>
              <w:txbxContent>
                <w:p w:rsidR="004F1C36" w:rsidRDefault="004F1C36" w:rsidP="004F1C36">
                  <w:pPr>
                    <w:jc w:val="center"/>
                  </w:pPr>
                  <w:r>
                    <w:t>Project</w:t>
                  </w:r>
                </w:p>
                <w:p w:rsidR="00EC4540" w:rsidRDefault="0036031B" w:rsidP="004F1C36">
                  <w:pPr>
                    <w:jc w:val="center"/>
                  </w:pPr>
                  <w:r>
                    <w:t>Planning</w:t>
                  </w:r>
                </w:p>
              </w:txbxContent>
            </v:textbox>
          </v:roundrect>
        </w:pict>
      </w:r>
      <w:r w:rsidRPr="008B70A8">
        <w:rPr>
          <w:b/>
          <w:bCs/>
          <w:noProof/>
          <w:u w:val="single"/>
        </w:rPr>
        <w:pict>
          <v:roundrect id="Rectangle: Rounded Corners 5" o:spid="_x0000_s1027" style="position:absolute;margin-left:396.45pt;margin-top:.55pt;width:91.5pt;height:52.85pt;z-index:25166745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" fillcolor="#4472c4 [3204]" strokecolor="#1f3763 [1604]" strokeweight="1pt">
            <v:stroke joinstyle="miter"/>
            <v:textbox>
              <w:txbxContent>
                <w:p w:rsidR="00EC4540" w:rsidRDefault="0089364C" w:rsidP="00EC4540">
                  <w:pPr>
                    <w:jc w:val="center"/>
                  </w:pPr>
                  <w:r>
                    <w:t>Feedback</w:t>
                  </w:r>
                </w:p>
              </w:txbxContent>
            </v:textbox>
          </v:roundrect>
        </w:pict>
      </w:r>
      <w:r w:rsidRPr="008B70A8">
        <w:rPr>
          <w:b/>
          <w:bCs/>
          <w:noProof/>
          <w:u w:val="single"/>
        </w:rPr>
        <w:pict>
          <v:roundrect id="Rectangle: Rounded Corners 3" o:spid="_x0000_s1028" style="position:absolute;margin-left:259.5pt;margin-top:1pt;width:100.5pt;height:54.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" fillcolor="#4472c4 [3204]" strokecolor="#1f3763 [1604]" strokeweight="1pt">
            <v:stroke joinstyle="miter"/>
            <v:textbox>
              <w:txbxContent>
                <w:p w:rsidR="004F1C36" w:rsidRDefault="004F1C36" w:rsidP="00EC4540">
                  <w:pPr>
                    <w:jc w:val="center"/>
                  </w:pPr>
                  <w:r>
                    <w:t>Project</w:t>
                  </w:r>
                </w:p>
                <w:p w:rsidR="00EC4540" w:rsidRDefault="004F1C36" w:rsidP="00EC4540">
                  <w:pPr>
                    <w:jc w:val="center"/>
                  </w:pPr>
                  <w:r>
                    <w:t>Implementation</w:t>
                  </w:r>
                </w:p>
              </w:txbxContent>
            </v:textbox>
          </v:roundrect>
        </w:pict>
      </w:r>
      <w:r w:rsidRPr="008B70A8">
        <w:rPr>
          <w:b/>
          <w:bCs/>
          <w:noProof/>
          <w:u w:val="single"/>
        </w:rPr>
        <w:pict>
          <v:roundrect id="Rectangle: Rounded Corners 2" o:spid="_x0000_s1029" style="position:absolute;margin-left:127pt;margin-top:1pt;width:91.5pt;height:56pt;z-index:25166131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" fillcolor="#4472c4 [3204]" strokecolor="#1f3763 [1604]" strokeweight="1pt">
            <v:stroke joinstyle="miter"/>
            <v:textbox>
              <w:txbxContent>
                <w:p w:rsidR="004F1C36" w:rsidRDefault="004F1C36" w:rsidP="00EC4540">
                  <w:pPr>
                    <w:jc w:val="center"/>
                  </w:pPr>
                  <w:r>
                    <w:t>Partner</w:t>
                  </w:r>
                </w:p>
                <w:p w:rsidR="00EC4540" w:rsidRDefault="004F1C36" w:rsidP="00EC4540">
                  <w:pPr>
                    <w:jc w:val="center"/>
                  </w:pPr>
                  <w:r>
                    <w:t>Selection</w:t>
                  </w:r>
                </w:p>
              </w:txbxContent>
            </v:textbox>
          </v:roundrect>
        </w:pict>
      </w:r>
    </w:p>
    <w:p w:rsidR="00EC4540" w:rsidRDefault="00EC4540">
      <w:pPr>
        <w:rPr>
          <w:b/>
          <w:bCs/>
          <w:u w:val="single"/>
        </w:rPr>
      </w:pPr>
    </w:p>
    <w:p w:rsidR="00EC4540" w:rsidRDefault="00EC4540">
      <w:pPr>
        <w:rPr>
          <w:b/>
          <w:bCs/>
          <w:u w:val="single"/>
        </w:rPr>
      </w:pPr>
    </w:p>
    <w:p w:rsidR="00223F46" w:rsidRDefault="00223F46">
      <w:pPr>
        <w:rPr>
          <w:b/>
          <w:bCs/>
          <w:u w:val="single"/>
        </w:rPr>
      </w:pPr>
    </w:p>
    <w:p w:rsidR="00223F46" w:rsidRDefault="00223F46">
      <w:pPr>
        <w:rPr>
          <w:b/>
          <w:bCs/>
          <w:u w:val="single"/>
        </w:rPr>
      </w:pPr>
    </w:p>
    <w:p w:rsidR="00223F46" w:rsidRDefault="00223F46">
      <w:pPr>
        <w:rPr>
          <w:b/>
          <w:bCs/>
          <w:u w:val="single"/>
        </w:rPr>
      </w:pPr>
    </w:p>
    <w:p w:rsidR="00223F46" w:rsidRDefault="004960DC">
      <w:pPr>
        <w:rPr>
          <w:b/>
          <w:bCs/>
          <w:u w:val="single"/>
        </w:rPr>
      </w:pPr>
      <w:r>
        <w:rPr>
          <w:b/>
          <w:bCs/>
          <w:u w:val="single"/>
        </w:rPr>
        <w:t>Partner</w:t>
      </w:r>
    </w:p>
    <w:p w:rsidR="0036031B" w:rsidRDefault="008B70A8" w:rsidP="0036031B">
      <w:pPr>
        <w:rPr>
          <w:b/>
          <w:bCs/>
          <w:u w:val="single"/>
        </w:rPr>
      </w:pPr>
      <w:r w:rsidRPr="008B70A8">
        <w:rPr>
          <w:b/>
          <w:bCs/>
          <w:noProof/>
          <w:u w:val="single"/>
        </w:rPr>
        <w:pict>
          <v:roundrect id="Rectangle: Rounded Corners 4" o:spid="_x0000_s1030" style="position:absolute;margin-left:-2.5pt;margin-top:-1pt;width:91.5pt;height:56pt;z-index:25166950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" fillcolor="#4472c4 [3204]" strokecolor="#1f3763 [1604]" strokeweight="1pt">
            <v:stroke joinstyle="miter"/>
            <v:textbox>
              <w:txbxContent>
                <w:p w:rsidR="0036031B" w:rsidRDefault="0036031B" w:rsidP="0036031B">
                  <w:pPr>
                    <w:jc w:val="center"/>
                  </w:pPr>
                  <w:r>
                    <w:t>Project</w:t>
                  </w:r>
                </w:p>
                <w:p w:rsidR="0036031B" w:rsidRDefault="0036031B" w:rsidP="0036031B">
                  <w:pPr>
                    <w:jc w:val="center"/>
                  </w:pPr>
                  <w:r>
                    <w:t>Proposal</w:t>
                  </w:r>
                </w:p>
              </w:txbxContent>
            </v:textbox>
          </v:roundrect>
        </w:pict>
      </w:r>
      <w:r w:rsidRPr="008B70A8">
        <w:rPr>
          <w:b/>
          <w:bCs/>
          <w:noProof/>
          <w:u w:val="single"/>
        </w:rPr>
        <w:pict>
          <v:roundrect id="Rectangle: Rounded Corners 10" o:spid="_x0000_s1031" style="position:absolute;margin-left:396.45pt;margin-top:.55pt;width:91.5pt;height:52.85pt;z-index:25167257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" fillcolor="#4472c4 [3204]" strokecolor="#1f3763 [1604]" strokeweight="1pt">
            <v:stroke joinstyle="miter"/>
            <v:textbox>
              <w:txbxContent>
                <w:p w:rsidR="0036031B" w:rsidRDefault="0036031B" w:rsidP="0036031B">
                  <w:pPr>
                    <w:jc w:val="center"/>
                  </w:pPr>
                  <w:r>
                    <w:t>Feedback</w:t>
                  </w:r>
                </w:p>
              </w:txbxContent>
            </v:textbox>
          </v:roundrect>
        </w:pict>
      </w:r>
      <w:r w:rsidRPr="008B70A8">
        <w:rPr>
          <w:b/>
          <w:bCs/>
          <w:noProof/>
          <w:u w:val="single"/>
        </w:rPr>
        <w:pict>
          <v:roundrect id="Rectangle: Rounded Corners 11" o:spid="_x0000_s1032" style="position:absolute;margin-left:259.5pt;margin-top:1pt;width:100.5pt;height:54.5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" fillcolor="#4472c4 [3204]" strokecolor="#1f3763 [1604]" strokeweight="1pt">
            <v:stroke joinstyle="miter"/>
            <v:textbox>
              <w:txbxContent>
                <w:p w:rsidR="0036031B" w:rsidRDefault="0036031B" w:rsidP="0036031B">
                  <w:pPr>
                    <w:jc w:val="center"/>
                  </w:pPr>
                  <w:r>
                    <w:t>Project</w:t>
                  </w:r>
                </w:p>
                <w:p w:rsidR="0036031B" w:rsidRDefault="0036031B" w:rsidP="0036031B">
                  <w:pPr>
                    <w:jc w:val="center"/>
                  </w:pPr>
                  <w:r>
                    <w:t>Implementation</w:t>
                  </w:r>
                </w:p>
              </w:txbxContent>
            </v:textbox>
          </v:roundrect>
        </w:pict>
      </w:r>
      <w:r w:rsidRPr="008B70A8">
        <w:rPr>
          <w:b/>
          <w:bCs/>
          <w:noProof/>
          <w:u w:val="single"/>
        </w:rPr>
        <w:pict>
          <v:roundrect id="Rectangle: Rounded Corners 12" o:spid="_x0000_s1033" style="position:absolute;margin-left:127pt;margin-top:1pt;width:91.5pt;height:56pt;z-index:25167052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" fillcolor="#4472c4 [3204]" strokecolor="#1f3763 [1604]" strokeweight="1pt">
            <v:stroke joinstyle="miter"/>
            <v:textbox>
              <w:txbxContent>
                <w:p w:rsidR="0036031B" w:rsidRDefault="0036031B" w:rsidP="0036031B">
                  <w:pPr>
                    <w:jc w:val="center"/>
                  </w:pPr>
                  <w:r>
                    <w:t>Contract Finalization</w:t>
                  </w:r>
                </w:p>
              </w:txbxContent>
            </v:textbox>
          </v:roundrect>
        </w:pict>
      </w:r>
    </w:p>
    <w:p w:rsidR="0036031B" w:rsidRDefault="0036031B">
      <w:pPr>
        <w:rPr>
          <w:b/>
          <w:bCs/>
          <w:u w:val="single"/>
        </w:rPr>
      </w:pPr>
    </w:p>
    <w:p w:rsidR="0036031B" w:rsidRDefault="0036031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36031B" w:rsidRDefault="0036031B">
      <w:pPr>
        <w:rPr>
          <w:b/>
          <w:bCs/>
          <w:u w:val="single"/>
        </w:rPr>
      </w:pPr>
    </w:p>
    <w:p w:rsidR="008B29BE" w:rsidRDefault="002A21A1">
      <w:pPr>
        <w:rPr>
          <w:b/>
          <w:bCs/>
          <w:u w:val="single"/>
        </w:rPr>
      </w:pPr>
      <w:r>
        <w:rPr>
          <w:b/>
          <w:bCs/>
          <w:u w:val="single"/>
        </w:rPr>
        <w:t>Partner Selection</w:t>
      </w:r>
      <w:r w:rsidR="00787D27">
        <w:rPr>
          <w:b/>
          <w:bCs/>
          <w:u w:val="single"/>
        </w:rPr>
        <w:t xml:space="preserve"> Phase</w:t>
      </w:r>
    </w:p>
    <w:p w:rsidR="00810B9C" w:rsidRDefault="00810B9C" w:rsidP="00721A6F">
      <w:pPr>
        <w:pStyle w:val="ListParagraph"/>
        <w:numPr>
          <w:ilvl w:val="0"/>
          <w:numId w:val="1"/>
        </w:numPr>
      </w:pPr>
      <w:r>
        <w:t>Customer should know they can select any of the 3 and can reach out to us if none of the 3 work out (allow an option to communicate to their consultant through their dashboard)</w:t>
      </w:r>
    </w:p>
    <w:p w:rsidR="002A21A1" w:rsidRDefault="002A21A1" w:rsidP="00721A6F">
      <w:pPr>
        <w:pStyle w:val="ListParagraph"/>
        <w:numPr>
          <w:ilvl w:val="0"/>
          <w:numId w:val="1"/>
        </w:numPr>
      </w:pPr>
      <w:r>
        <w:t>Customer engages with 1 or more of the recommended partners through Messages, Voice or Video Chat, Phone Calls or F2F Meetings</w:t>
      </w:r>
    </w:p>
    <w:p w:rsidR="002A21A1" w:rsidRDefault="002A21A1" w:rsidP="002A21A1">
      <w:pPr>
        <w:pStyle w:val="ListParagraph"/>
        <w:numPr>
          <w:ilvl w:val="1"/>
          <w:numId w:val="1"/>
        </w:numPr>
      </w:pPr>
      <w:r>
        <w:t>Platform should be able to enable some of above</w:t>
      </w:r>
    </w:p>
    <w:p w:rsidR="002A21A1" w:rsidRDefault="002A21A1" w:rsidP="002A21A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Customer should know what process will happen after he selects a Partner, so that he knows the value of </w:t>
      </w:r>
      <w:r w:rsidR="00810B9C">
        <w:t>completing the deal on Benchkart</w:t>
      </w:r>
    </w:p>
    <w:p w:rsidR="006F1326" w:rsidRDefault="00810B9C" w:rsidP="006F1326">
      <w:pPr>
        <w:pStyle w:val="ListParagraph"/>
        <w:numPr>
          <w:ilvl w:val="2"/>
          <w:numId w:val="1"/>
        </w:numPr>
      </w:pPr>
      <w:r>
        <w:t xml:space="preserve">Should they know that our margins are in low single </w:t>
      </w:r>
      <w:proofErr w:type="spellStart"/>
      <w:r>
        <w:t>digits?</w:t>
      </w:r>
      <w:ins w:id="1" w:author="JEET" w:date="2020-02-03T16:34:00Z">
        <w:r w:rsidR="006F1326">
          <w:t>no</w:t>
        </w:r>
      </w:ins>
      <w:proofErr w:type="spellEnd"/>
    </w:p>
    <w:p w:rsidR="00810B9C" w:rsidRDefault="00810B9C" w:rsidP="00810B9C">
      <w:pPr>
        <w:pStyle w:val="ListParagraph"/>
        <w:numPr>
          <w:ilvl w:val="2"/>
          <w:numId w:val="1"/>
        </w:numPr>
      </w:pPr>
      <w:r>
        <w:t xml:space="preserve">Low Advance to begin, Free Trial, Free replacement, collaboration tool, Account Manager, Ratings &amp; Review </w:t>
      </w:r>
    </w:p>
    <w:p w:rsidR="00810B9C" w:rsidRDefault="00810B9C" w:rsidP="00810B9C">
      <w:pPr>
        <w:pStyle w:val="ListParagraph"/>
        <w:numPr>
          <w:ilvl w:val="1"/>
          <w:numId w:val="1"/>
        </w:numPr>
      </w:pPr>
      <w:r>
        <w:t>There should be automated reminders for Selecting Vendor, if not done</w:t>
      </w:r>
    </w:p>
    <w:p w:rsidR="00810B9C" w:rsidRDefault="00810B9C" w:rsidP="00810B9C">
      <w:pPr>
        <w:pStyle w:val="ListParagraph"/>
        <w:numPr>
          <w:ilvl w:val="2"/>
          <w:numId w:val="1"/>
        </w:numPr>
      </w:pPr>
      <w:r>
        <w:t>Once shortlist is there on their dashboard</w:t>
      </w:r>
    </w:p>
    <w:p w:rsidR="00810B9C" w:rsidRDefault="00810B9C" w:rsidP="00810B9C">
      <w:pPr>
        <w:pStyle w:val="ListParagraph"/>
        <w:numPr>
          <w:ilvl w:val="2"/>
          <w:numId w:val="1"/>
        </w:numPr>
      </w:pPr>
      <w:r>
        <w:t>Within 72 hours</w:t>
      </w:r>
    </w:p>
    <w:p w:rsidR="00810B9C" w:rsidRDefault="00810B9C" w:rsidP="00810B9C">
      <w:pPr>
        <w:pStyle w:val="ListParagraph"/>
        <w:numPr>
          <w:ilvl w:val="2"/>
          <w:numId w:val="1"/>
        </w:numPr>
      </w:pPr>
      <w:r>
        <w:t>Within 1 week</w:t>
      </w:r>
    </w:p>
    <w:p w:rsidR="00810B9C" w:rsidRDefault="00810B9C" w:rsidP="00810B9C">
      <w:pPr>
        <w:pStyle w:val="ListParagraph"/>
        <w:numPr>
          <w:ilvl w:val="2"/>
          <w:numId w:val="1"/>
        </w:numPr>
      </w:pPr>
      <w:r>
        <w:t>Warning that the Vendor will be communicated that the project is not going thru, within 12 days (action required within 72 hours)</w:t>
      </w:r>
    </w:p>
    <w:p w:rsidR="001202C3" w:rsidRDefault="001202C3" w:rsidP="001202C3">
      <w:pPr>
        <w:pStyle w:val="ListParagraph"/>
        <w:numPr>
          <w:ilvl w:val="3"/>
          <w:numId w:val="1"/>
        </w:numPr>
      </w:pPr>
      <w:r>
        <w:t>How to enable extension</w:t>
      </w:r>
    </w:p>
    <w:p w:rsidR="00810B9C" w:rsidRDefault="00810B9C" w:rsidP="00810B9C">
      <w:pPr>
        <w:pStyle w:val="ListParagraph"/>
        <w:numPr>
          <w:ilvl w:val="2"/>
          <w:numId w:val="1"/>
        </w:numPr>
      </w:pPr>
      <w:r>
        <w:t>Communication that Project is not active at end of 16 days</w:t>
      </w:r>
    </w:p>
    <w:p w:rsidR="00810B9C" w:rsidRDefault="00810B9C" w:rsidP="00810B9C">
      <w:pPr>
        <w:pStyle w:val="ListParagraph"/>
        <w:numPr>
          <w:ilvl w:val="2"/>
          <w:numId w:val="1"/>
        </w:numPr>
      </w:pPr>
      <w:r>
        <w:t>In all cases, there should be an option of reaching out to BK Consultant from their dashboard, link can be there in email.</w:t>
      </w:r>
    </w:p>
    <w:p w:rsidR="00EF217F" w:rsidRDefault="00EF217F" w:rsidP="007533BC">
      <w:pPr>
        <w:pStyle w:val="ListParagraph"/>
        <w:numPr>
          <w:ilvl w:val="0"/>
          <w:numId w:val="1"/>
        </w:numPr>
      </w:pPr>
      <w:r>
        <w:t xml:space="preserve">If </w:t>
      </w:r>
      <w:r w:rsidR="00810B9C">
        <w:t xml:space="preserve">customer </w:t>
      </w:r>
      <w:r w:rsidR="007533BC">
        <w:t xml:space="preserve">wants, </w:t>
      </w:r>
      <w:r w:rsidR="00697618">
        <w:t xml:space="preserve">he can close project, by providing reason [Project Cancelled, Project Delayed, </w:t>
      </w:r>
      <w:r w:rsidR="001756BC">
        <w:t xml:space="preserve">Project Pricing, </w:t>
      </w:r>
      <w:r w:rsidR="00697618">
        <w:t xml:space="preserve">Outsourced outside Benchkart, Other </w:t>
      </w:r>
      <w:r w:rsidR="007533BC">
        <w:t>R</w:t>
      </w:r>
      <w:r w:rsidR="00697618">
        <w:t xml:space="preserve">eason]  </w:t>
      </w:r>
    </w:p>
    <w:p w:rsidR="007533BC" w:rsidRDefault="007533BC" w:rsidP="007533BC">
      <w:pPr>
        <w:pStyle w:val="ListParagraph"/>
        <w:numPr>
          <w:ilvl w:val="1"/>
          <w:numId w:val="1"/>
        </w:numPr>
      </w:pPr>
      <w:r>
        <w:t>Message should go to all 3 recommended partners with the reason</w:t>
      </w:r>
    </w:p>
    <w:p w:rsidR="00EF217F" w:rsidRDefault="00EF217F" w:rsidP="007533BC">
      <w:pPr>
        <w:pStyle w:val="ListParagraph"/>
        <w:numPr>
          <w:ilvl w:val="0"/>
          <w:numId w:val="1"/>
        </w:numPr>
      </w:pPr>
      <w:r>
        <w:t xml:space="preserve">In case the </w:t>
      </w:r>
      <w:r w:rsidR="00223F46">
        <w:t>Partner</w:t>
      </w:r>
      <w:r>
        <w:t xml:space="preserve"> wants to back out</w:t>
      </w:r>
      <w:r w:rsidR="00697618">
        <w:t xml:space="preserve">, he can do so by providing reason [Project </w:t>
      </w:r>
      <w:r w:rsidR="007533BC">
        <w:t>Scope Change/Clarity</w:t>
      </w:r>
      <w:r w:rsidR="00697618">
        <w:t xml:space="preserve">, </w:t>
      </w:r>
      <w:r w:rsidR="007533BC">
        <w:t>Not interested in working with this Customer, Other Workload, Other Reason]</w:t>
      </w:r>
    </w:p>
    <w:p w:rsidR="007533BC" w:rsidRDefault="007533BC" w:rsidP="007533BC">
      <w:pPr>
        <w:pStyle w:val="ListParagraph"/>
        <w:numPr>
          <w:ilvl w:val="1"/>
          <w:numId w:val="1"/>
        </w:numPr>
      </w:pPr>
      <w:r>
        <w:t>Message should go to the customer with the reason</w:t>
      </w:r>
    </w:p>
    <w:p w:rsidR="00FA2DB1" w:rsidRDefault="007533BC" w:rsidP="0021546A">
      <w:pPr>
        <w:pStyle w:val="ListParagraph"/>
        <w:numPr>
          <w:ilvl w:val="0"/>
          <w:numId w:val="1"/>
        </w:numPr>
      </w:pPr>
      <w:r>
        <w:t xml:space="preserve">Once Customer selects the Partner, </w:t>
      </w:r>
    </w:p>
    <w:p w:rsidR="00FA2DB1" w:rsidRDefault="0021546A" w:rsidP="00FA2DB1">
      <w:pPr>
        <w:pStyle w:val="ListParagraph"/>
        <w:numPr>
          <w:ilvl w:val="1"/>
          <w:numId w:val="1"/>
        </w:numPr>
      </w:pPr>
      <w:r>
        <w:t>Message will go w</w:t>
      </w:r>
      <w:r w:rsidR="00FA2DB1">
        <w:t>ith request to respond</w:t>
      </w:r>
      <w:r w:rsidR="00170B3A">
        <w:t xml:space="preserve"> within 24 hours</w:t>
      </w:r>
    </w:p>
    <w:p w:rsidR="007533BC" w:rsidRDefault="007533BC" w:rsidP="007533BC">
      <w:pPr>
        <w:pStyle w:val="ListParagraph"/>
        <w:numPr>
          <w:ilvl w:val="0"/>
          <w:numId w:val="1"/>
        </w:numPr>
      </w:pPr>
      <w:r>
        <w:t xml:space="preserve">Partner </w:t>
      </w:r>
      <w:r w:rsidR="0021546A">
        <w:t>will upload</w:t>
      </w:r>
    </w:p>
    <w:p w:rsidR="00721A6F" w:rsidRDefault="007533BC" w:rsidP="007533BC">
      <w:pPr>
        <w:pStyle w:val="ListParagraph"/>
        <w:numPr>
          <w:ilvl w:val="1"/>
          <w:numId w:val="1"/>
        </w:numPr>
      </w:pPr>
      <w:r>
        <w:t xml:space="preserve">Milestone Template [Excel Format already discussed, </w:t>
      </w:r>
      <w:proofErr w:type="spellStart"/>
      <w:r>
        <w:t>Akshay</w:t>
      </w:r>
      <w:proofErr w:type="spellEnd"/>
      <w:r>
        <w:t xml:space="preserve"> to finalize]</w:t>
      </w:r>
    </w:p>
    <w:p w:rsidR="00721A6F" w:rsidRDefault="00721A6F" w:rsidP="007533BC">
      <w:pPr>
        <w:pStyle w:val="ListParagraph"/>
        <w:numPr>
          <w:ilvl w:val="1"/>
          <w:numId w:val="1"/>
        </w:numPr>
      </w:pPr>
      <w:r>
        <w:t>Sign</w:t>
      </w:r>
      <w:r w:rsidR="0021546A">
        <w:t xml:space="preserve">ed </w:t>
      </w:r>
      <w:r>
        <w:t>Contract</w:t>
      </w:r>
      <w:r w:rsidR="00E858F0">
        <w:t xml:space="preserve"> (only if required)</w:t>
      </w:r>
    </w:p>
    <w:p w:rsidR="00721A6F" w:rsidRDefault="00FA2DB1" w:rsidP="00721A6F">
      <w:pPr>
        <w:pStyle w:val="ListParagraph"/>
        <w:numPr>
          <w:ilvl w:val="1"/>
          <w:numId w:val="1"/>
        </w:numPr>
      </w:pPr>
      <w:r>
        <w:t>Raise the first invoice for “first fortnight</w:t>
      </w:r>
      <w:proofErr w:type="gramStart"/>
      <w:r>
        <w:t>”</w:t>
      </w:r>
      <w:r w:rsidR="00BA3830" w:rsidRPr="00BA3830">
        <w:rPr>
          <w:i/>
          <w:iCs/>
        </w:rPr>
        <w:t>[</w:t>
      </w:r>
      <w:proofErr w:type="gramEnd"/>
      <w:r w:rsidR="00BA3830" w:rsidRPr="00BA3830">
        <w:rPr>
          <w:i/>
          <w:iCs/>
        </w:rPr>
        <w:t>Min 10%]</w:t>
      </w:r>
      <w:ins w:id="2" w:author="JEET" w:date="2020-02-03T16:44:00Z">
        <w:r w:rsidR="00B257BE">
          <w:rPr>
            <w:i/>
            <w:iCs/>
          </w:rPr>
          <w:t xml:space="preserve">.. </w:t>
        </w:r>
        <w:proofErr w:type="gramStart"/>
        <w:r w:rsidR="00B257BE">
          <w:rPr>
            <w:i/>
            <w:iCs/>
          </w:rPr>
          <w:t>this</w:t>
        </w:r>
        <w:proofErr w:type="gramEnd"/>
        <w:r w:rsidR="00B257BE">
          <w:rPr>
            <w:i/>
            <w:iCs/>
          </w:rPr>
          <w:t xml:space="preserve"> would be a </w:t>
        </w:r>
        <w:proofErr w:type="spellStart"/>
        <w:r w:rsidR="006F1326">
          <w:rPr>
            <w:i/>
            <w:iCs/>
          </w:rPr>
          <w:t>performa</w:t>
        </w:r>
        <w:proofErr w:type="spellEnd"/>
        <w:r w:rsidR="006F1326">
          <w:rPr>
            <w:i/>
            <w:iCs/>
          </w:rPr>
          <w:t xml:space="preserve"> invoice </w:t>
        </w:r>
        <w:r w:rsidR="00B257BE">
          <w:rPr>
            <w:i/>
            <w:iCs/>
          </w:rPr>
          <w:t>and we would term this as security</w:t>
        </w:r>
      </w:ins>
      <w:ins w:id="3" w:author="JEET" w:date="2020-02-03T16:45:00Z">
        <w:r w:rsidR="00B257BE">
          <w:rPr>
            <w:i/>
            <w:iCs/>
          </w:rPr>
          <w:t xml:space="preserve">. </w:t>
        </w:r>
      </w:ins>
      <w:ins w:id="4" w:author="JEET" w:date="2020-02-03T16:44:00Z">
        <w:r w:rsidR="00B257BE">
          <w:rPr>
            <w:i/>
            <w:iCs/>
          </w:rPr>
          <w:t xml:space="preserve"> </w:t>
        </w:r>
      </w:ins>
    </w:p>
    <w:p w:rsidR="00170B3A" w:rsidRDefault="00170B3A" w:rsidP="00170B3A">
      <w:pPr>
        <w:pStyle w:val="ListParagraph"/>
        <w:numPr>
          <w:ilvl w:val="2"/>
          <w:numId w:val="1"/>
        </w:numPr>
      </w:pPr>
      <w:r>
        <w:t>If Partner does not respond within 72 hours, Customer can select another partner</w:t>
      </w:r>
      <w:r w:rsidR="00EB4C56">
        <w:t>. We issue 1/3 warning to Partner before termination</w:t>
      </w:r>
      <w:r w:rsidR="00623B6A">
        <w:t>.</w:t>
      </w:r>
    </w:p>
    <w:p w:rsidR="00490B24" w:rsidRDefault="00490B24" w:rsidP="00490B24">
      <w:pPr>
        <w:pStyle w:val="ListParagraph"/>
        <w:numPr>
          <w:ilvl w:val="0"/>
          <w:numId w:val="1"/>
        </w:numPr>
      </w:pPr>
      <w:r>
        <w:t>Customer Approves the Milestone, Contract &amp; Invoice</w:t>
      </w:r>
    </w:p>
    <w:p w:rsidR="001F0118" w:rsidRDefault="00490B24" w:rsidP="00490B24">
      <w:pPr>
        <w:pStyle w:val="ListParagraph"/>
        <w:numPr>
          <w:ilvl w:val="0"/>
          <w:numId w:val="1"/>
        </w:numPr>
      </w:pPr>
      <w:r>
        <w:t xml:space="preserve">Customer Makes the Payment </w:t>
      </w:r>
    </w:p>
    <w:p w:rsidR="00490B24" w:rsidRDefault="001F0118" w:rsidP="001F0118">
      <w:pPr>
        <w:pStyle w:val="ListParagraph"/>
        <w:numPr>
          <w:ilvl w:val="1"/>
          <w:numId w:val="1"/>
        </w:numPr>
      </w:pPr>
      <w:r>
        <w:t>Invoice attached + details in a field which is specified by Payment Gateway</w:t>
      </w:r>
    </w:p>
    <w:p w:rsidR="00490B24" w:rsidRDefault="00490B24" w:rsidP="00490B24">
      <w:pPr>
        <w:pStyle w:val="ListParagraph"/>
        <w:numPr>
          <w:ilvl w:val="1"/>
          <w:numId w:val="1"/>
        </w:numPr>
      </w:pPr>
      <w:r>
        <w:t>Payment Visibility to both Partner &amp; Customer</w:t>
      </w:r>
    </w:p>
    <w:p w:rsidR="00490B24" w:rsidRDefault="00490B24" w:rsidP="00490B24">
      <w:pPr>
        <w:pStyle w:val="ListParagraph"/>
        <w:numPr>
          <w:ilvl w:val="0"/>
          <w:numId w:val="1"/>
        </w:numPr>
      </w:pPr>
      <w:r>
        <w:t>Work Begins</w:t>
      </w:r>
    </w:p>
    <w:p w:rsidR="00490B24" w:rsidRDefault="00490B24" w:rsidP="00490B24">
      <w:pPr>
        <w:pStyle w:val="ListParagraph"/>
        <w:numPr>
          <w:ilvl w:val="0"/>
          <w:numId w:val="1"/>
        </w:numPr>
      </w:pPr>
      <w:r>
        <w:t>Collaboration option to be always between Partner &amp; Customer</w:t>
      </w:r>
    </w:p>
    <w:p w:rsidR="0036031B" w:rsidRDefault="0036031B" w:rsidP="0036031B">
      <w:r>
        <w:br w:type="page"/>
      </w:r>
    </w:p>
    <w:p w:rsidR="00787D27" w:rsidRPr="00490B24" w:rsidRDefault="00787D27" w:rsidP="00490B24">
      <w:pPr>
        <w:rPr>
          <w:b/>
          <w:bCs/>
          <w:u w:val="single"/>
        </w:rPr>
      </w:pPr>
      <w:r w:rsidRPr="00490B24">
        <w:rPr>
          <w:b/>
          <w:bCs/>
          <w:u w:val="single"/>
        </w:rPr>
        <w:lastRenderedPageBreak/>
        <w:t>Project Implementation Phase</w:t>
      </w:r>
    </w:p>
    <w:p w:rsidR="00BA3830" w:rsidRDefault="00BA3830" w:rsidP="00721A6F">
      <w:pPr>
        <w:pStyle w:val="ListParagraph"/>
        <w:numPr>
          <w:ilvl w:val="0"/>
          <w:numId w:val="2"/>
        </w:numPr>
      </w:pPr>
      <w:r>
        <w:t>Collaboration Tool</w:t>
      </w:r>
    </w:p>
    <w:p w:rsidR="00721A6F" w:rsidRDefault="00BA3830" w:rsidP="00721A6F">
      <w:pPr>
        <w:pStyle w:val="ListParagraph"/>
        <w:numPr>
          <w:ilvl w:val="0"/>
          <w:numId w:val="2"/>
        </w:numPr>
      </w:pPr>
      <w:r>
        <w:t>Change Request Tool [ Please capture only what has impact on time-lines or Project value]</w:t>
      </w:r>
    </w:p>
    <w:tbl>
      <w:tblPr>
        <w:tblStyle w:val="TableGrid"/>
        <w:tblW w:w="0" w:type="auto"/>
        <w:tblInd w:w="720" w:type="dxa"/>
        <w:tblLook w:val="04A0"/>
      </w:tblPr>
      <w:tblGrid>
        <w:gridCol w:w="894"/>
        <w:gridCol w:w="1120"/>
        <w:gridCol w:w="1076"/>
        <w:gridCol w:w="1139"/>
        <w:gridCol w:w="1356"/>
        <w:gridCol w:w="928"/>
        <w:gridCol w:w="745"/>
        <w:gridCol w:w="1038"/>
      </w:tblGrid>
      <w:tr w:rsidR="00E939B4" w:rsidTr="00E939B4">
        <w:tc>
          <w:tcPr>
            <w:tcW w:w="894" w:type="dxa"/>
          </w:tcPr>
          <w:p w:rsidR="00E939B4" w:rsidRPr="001F0118" w:rsidRDefault="00E939B4" w:rsidP="001F0118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1F0118">
              <w:rPr>
                <w:b/>
                <w:bCs/>
                <w:sz w:val="16"/>
                <w:szCs w:val="16"/>
              </w:rPr>
              <w:t>Date for Change Request</w:t>
            </w:r>
          </w:p>
        </w:tc>
        <w:tc>
          <w:tcPr>
            <w:tcW w:w="1120" w:type="dxa"/>
          </w:tcPr>
          <w:p w:rsidR="00E939B4" w:rsidRPr="001F0118" w:rsidRDefault="00E939B4" w:rsidP="001F0118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1F0118">
              <w:rPr>
                <w:b/>
                <w:bCs/>
                <w:sz w:val="16"/>
                <w:szCs w:val="16"/>
              </w:rPr>
              <w:t>Nature of Change Request</w:t>
            </w:r>
          </w:p>
        </w:tc>
        <w:tc>
          <w:tcPr>
            <w:tcW w:w="1076" w:type="dxa"/>
          </w:tcPr>
          <w:p w:rsidR="00E939B4" w:rsidRPr="001F0118" w:rsidRDefault="00E939B4" w:rsidP="001F0118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1F0118">
              <w:rPr>
                <w:b/>
                <w:bCs/>
                <w:sz w:val="16"/>
                <w:szCs w:val="16"/>
              </w:rPr>
              <w:t>Description of Change Request</w:t>
            </w:r>
          </w:p>
        </w:tc>
        <w:tc>
          <w:tcPr>
            <w:tcW w:w="1139" w:type="dxa"/>
          </w:tcPr>
          <w:p w:rsidR="00E939B4" w:rsidRPr="001F0118" w:rsidRDefault="00E939B4" w:rsidP="001F0118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Document Upload option</w:t>
            </w:r>
          </w:p>
        </w:tc>
        <w:tc>
          <w:tcPr>
            <w:tcW w:w="1356" w:type="dxa"/>
          </w:tcPr>
          <w:p w:rsidR="00E939B4" w:rsidRPr="001F0118" w:rsidRDefault="00E939B4" w:rsidP="001F0118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Approval by Customer</w:t>
            </w:r>
          </w:p>
        </w:tc>
        <w:tc>
          <w:tcPr>
            <w:tcW w:w="928" w:type="dxa"/>
          </w:tcPr>
          <w:p w:rsidR="00E939B4" w:rsidRPr="001F0118" w:rsidRDefault="00E939B4" w:rsidP="001F0118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 of Approval</w:t>
            </w:r>
          </w:p>
        </w:tc>
        <w:tc>
          <w:tcPr>
            <w:tcW w:w="745" w:type="dxa"/>
          </w:tcPr>
          <w:p w:rsidR="00E939B4" w:rsidRDefault="00E939B4" w:rsidP="001F0118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Project End Date</w:t>
            </w:r>
          </w:p>
        </w:tc>
        <w:tc>
          <w:tcPr>
            <w:tcW w:w="1038" w:type="dxa"/>
          </w:tcPr>
          <w:p w:rsidR="00E939B4" w:rsidRPr="001F0118" w:rsidRDefault="00E939B4" w:rsidP="001F0118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Project Value</w:t>
            </w:r>
          </w:p>
        </w:tc>
      </w:tr>
      <w:tr w:rsidR="00E939B4" w:rsidTr="00E939B4">
        <w:trPr>
          <w:trHeight w:val="826"/>
        </w:trPr>
        <w:tc>
          <w:tcPr>
            <w:tcW w:w="894" w:type="dxa"/>
          </w:tcPr>
          <w:p w:rsidR="00E939B4" w:rsidRPr="001F0118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  <w:r w:rsidRPr="001F0118">
              <w:rPr>
                <w:sz w:val="16"/>
                <w:szCs w:val="16"/>
              </w:rPr>
              <w:t>Date Field</w:t>
            </w:r>
          </w:p>
        </w:tc>
        <w:tc>
          <w:tcPr>
            <w:tcW w:w="1120" w:type="dxa"/>
          </w:tcPr>
          <w:p w:rsidR="00E939B4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[Multiple Selection]</w:t>
            </w:r>
          </w:p>
          <w:p w:rsidR="00E939B4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Timeline</w:t>
            </w:r>
          </w:p>
          <w:p w:rsidR="00E939B4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Scope</w:t>
            </w:r>
          </w:p>
          <w:p w:rsidR="00E939B4" w:rsidRPr="001F0118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Value</w:t>
            </w:r>
          </w:p>
        </w:tc>
        <w:tc>
          <w:tcPr>
            <w:tcW w:w="1076" w:type="dxa"/>
          </w:tcPr>
          <w:p w:rsidR="00E939B4" w:rsidRPr="001F0118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e.g. Milestone is revised,</w:t>
            </w:r>
          </w:p>
        </w:tc>
        <w:tc>
          <w:tcPr>
            <w:tcW w:w="1139" w:type="dxa"/>
          </w:tcPr>
          <w:p w:rsidR="00E939B4" w:rsidRPr="001F0118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56" w:type="dxa"/>
          </w:tcPr>
          <w:p w:rsidR="00E939B4" w:rsidRPr="001F0118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:rsidR="00E939B4" w:rsidRPr="001F0118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745" w:type="dxa"/>
          </w:tcPr>
          <w:p w:rsidR="00E939B4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38" w:type="dxa"/>
          </w:tcPr>
          <w:p w:rsidR="00E939B4" w:rsidRPr="001F0118" w:rsidRDefault="00E939B4" w:rsidP="00BA383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:rsidR="00BA3830" w:rsidRDefault="00BA3830" w:rsidP="00BA3830">
      <w:pPr>
        <w:pStyle w:val="ListParagraph"/>
      </w:pPr>
    </w:p>
    <w:p w:rsidR="00E939B4" w:rsidRDefault="00E939B4" w:rsidP="00721A6F">
      <w:pPr>
        <w:pStyle w:val="ListParagraph"/>
        <w:numPr>
          <w:ilvl w:val="0"/>
          <w:numId w:val="2"/>
        </w:numPr>
      </w:pPr>
      <w:r>
        <w:t>Invoicing tool</w:t>
      </w:r>
      <w:r w:rsidR="0003430D">
        <w:t xml:space="preserve"> for invoice raised</w:t>
      </w:r>
      <w:r>
        <w:t xml:space="preserve"> By Partner</w:t>
      </w:r>
    </w:p>
    <w:p w:rsidR="00E939B4" w:rsidRDefault="00B14172" w:rsidP="00E939B4">
      <w:pPr>
        <w:pStyle w:val="ListParagraph"/>
        <w:numPr>
          <w:ilvl w:val="1"/>
          <w:numId w:val="2"/>
        </w:numPr>
      </w:pPr>
      <w:r>
        <w:t xml:space="preserve">Amount &amp; Tax </w:t>
      </w:r>
      <w:r w:rsidR="00E939B4">
        <w:t>Details [as per mandated by payment gateway]</w:t>
      </w:r>
    </w:p>
    <w:p w:rsidR="00B14172" w:rsidRDefault="00B14172" w:rsidP="00E939B4">
      <w:pPr>
        <w:pStyle w:val="ListParagraph"/>
        <w:numPr>
          <w:ilvl w:val="1"/>
          <w:numId w:val="2"/>
        </w:numPr>
        <w:rPr>
          <w:ins w:id="5" w:author="JEET" w:date="2020-02-03T16:38:00Z"/>
        </w:rPr>
      </w:pPr>
      <w:r>
        <w:t>Description of the Invoice [e.g. Milestone 1 Advance funding]</w:t>
      </w:r>
    </w:p>
    <w:p w:rsidR="006F1326" w:rsidRDefault="006F1326" w:rsidP="00E939B4">
      <w:pPr>
        <w:pStyle w:val="ListParagraph"/>
        <w:numPr>
          <w:ilvl w:val="1"/>
          <w:numId w:val="2"/>
        </w:numPr>
      </w:pPr>
      <w:ins w:id="6" w:author="JEET" w:date="2020-02-03T16:38:00Z">
        <w:r>
          <w:t>ORDER ID</w:t>
        </w:r>
      </w:ins>
      <w:ins w:id="7" w:author="JEET" w:date="2020-02-03T16:39:00Z">
        <w:r>
          <w:t>, partner ID</w:t>
        </w:r>
      </w:ins>
      <w:ins w:id="8" w:author="JEET" w:date="2020-02-03T16:38:00Z">
        <w:r>
          <w:t xml:space="preserve"> or similar which should carry the unique identifier for each project.</w:t>
        </w:r>
      </w:ins>
    </w:p>
    <w:p w:rsidR="00B14172" w:rsidRDefault="00B14172" w:rsidP="00E939B4">
      <w:pPr>
        <w:pStyle w:val="ListParagraph"/>
        <w:numPr>
          <w:ilvl w:val="1"/>
          <w:numId w:val="2"/>
        </w:numPr>
      </w:pPr>
      <w:r>
        <w:t>Payable by [e.g. within 3 days of invoice]</w:t>
      </w:r>
    </w:p>
    <w:p w:rsidR="00B14172" w:rsidRDefault="00B14172" w:rsidP="00E939B4">
      <w:pPr>
        <w:pStyle w:val="ListParagraph"/>
        <w:numPr>
          <w:ilvl w:val="1"/>
          <w:numId w:val="2"/>
        </w:numPr>
      </w:pPr>
      <w:r>
        <w:t>Payable to [Benchkart Services Pvt Ltd]</w:t>
      </w:r>
    </w:p>
    <w:p w:rsidR="00E939B4" w:rsidRDefault="00E939B4" w:rsidP="00E939B4">
      <w:pPr>
        <w:pStyle w:val="ListParagraph"/>
        <w:numPr>
          <w:ilvl w:val="1"/>
          <w:numId w:val="2"/>
        </w:numPr>
        <w:rPr>
          <w:ins w:id="9" w:author="JEET" w:date="2020-02-03T16:37:00Z"/>
        </w:rPr>
      </w:pPr>
      <w:r>
        <w:t xml:space="preserve">Customer to </w:t>
      </w:r>
      <w:r w:rsidR="00B14172">
        <w:t>be allowed to change amount (in case they have to deduct TDS) &amp;</w:t>
      </w:r>
      <w:r>
        <w:t xml:space="preserve">Pay </w:t>
      </w:r>
      <w:proofErr w:type="spellStart"/>
      <w:r>
        <w:t>Benchkart</w:t>
      </w:r>
      <w:proofErr w:type="spellEnd"/>
    </w:p>
    <w:p w:rsidR="006F1326" w:rsidRDefault="006F1326" w:rsidP="00E939B4">
      <w:pPr>
        <w:pStyle w:val="ListParagraph"/>
        <w:numPr>
          <w:ilvl w:val="1"/>
          <w:numId w:val="2"/>
        </w:numPr>
      </w:pPr>
      <w:ins w:id="10" w:author="JEET" w:date="2020-02-03T16:37:00Z">
        <w:r>
          <w:t xml:space="preserve">Customer will use the payment gateway to release the </w:t>
        </w:r>
        <w:proofErr w:type="gramStart"/>
        <w:r>
          <w:t xml:space="preserve">payment </w:t>
        </w:r>
      </w:ins>
      <w:ins w:id="11" w:author="JEET" w:date="2020-02-03T16:38:00Z">
        <w:r>
          <w:t>.</w:t>
        </w:r>
        <w:proofErr w:type="gramEnd"/>
        <w:r>
          <w:t xml:space="preserve"> We will need the order ID</w:t>
        </w:r>
      </w:ins>
      <w:ins w:id="12" w:author="JEET" w:date="2020-02-03T16:39:00Z">
        <w:r>
          <w:t xml:space="preserve"> and the PARTNER ID</w:t>
        </w:r>
      </w:ins>
      <w:ins w:id="13" w:author="JEET" w:date="2020-02-03T16:38:00Z">
        <w:r>
          <w:t xml:space="preserve"> with the payment</w:t>
        </w:r>
      </w:ins>
    </w:p>
    <w:p w:rsidR="00B14172" w:rsidRDefault="00B14172" w:rsidP="00E939B4">
      <w:pPr>
        <w:pStyle w:val="ListParagraph"/>
        <w:numPr>
          <w:ilvl w:val="1"/>
          <w:numId w:val="2"/>
        </w:numPr>
      </w:pPr>
      <w:r>
        <w:t>Partner tool to allow cancellation of invoice/ in case made in error or if there is a different discussion with customer</w:t>
      </w:r>
    </w:p>
    <w:p w:rsidR="00E939B4" w:rsidRDefault="0003430D" w:rsidP="00E939B4">
      <w:pPr>
        <w:pStyle w:val="ListParagraph"/>
        <w:numPr>
          <w:ilvl w:val="0"/>
          <w:numId w:val="2"/>
        </w:numPr>
      </w:pPr>
      <w:r>
        <w:t xml:space="preserve">Approval tool for Milestone completion &amp; payment release </w:t>
      </w:r>
    </w:p>
    <w:p w:rsidR="0003430D" w:rsidRDefault="0003430D" w:rsidP="00E939B4">
      <w:pPr>
        <w:pStyle w:val="ListParagraph"/>
        <w:numPr>
          <w:ilvl w:val="1"/>
          <w:numId w:val="2"/>
        </w:numPr>
      </w:pPr>
      <w:r>
        <w:t>Partner to request Customer to release payment</w:t>
      </w:r>
    </w:p>
    <w:p w:rsidR="00E939B4" w:rsidRDefault="00B14172" w:rsidP="0003430D">
      <w:pPr>
        <w:pStyle w:val="ListParagraph"/>
        <w:numPr>
          <w:ilvl w:val="2"/>
          <w:numId w:val="2"/>
        </w:numPr>
      </w:pPr>
      <w:r>
        <w:t xml:space="preserve">Amount &amp; Tax </w:t>
      </w:r>
      <w:r w:rsidR="00E939B4">
        <w:t>Details [as per mandated by payment gateway]</w:t>
      </w:r>
    </w:p>
    <w:p w:rsidR="00E939B4" w:rsidRDefault="00E939B4" w:rsidP="00E939B4">
      <w:pPr>
        <w:pStyle w:val="ListParagraph"/>
        <w:numPr>
          <w:ilvl w:val="1"/>
          <w:numId w:val="2"/>
        </w:numPr>
      </w:pPr>
      <w:r>
        <w:t>Benchkart to release</w:t>
      </w:r>
      <w:r w:rsidR="0003430D">
        <w:t xml:space="preserve"> on approval by Customer</w:t>
      </w:r>
      <w:r w:rsidR="00020DA8">
        <w:t xml:space="preserve"> | Customer to release</w:t>
      </w:r>
    </w:p>
    <w:p w:rsidR="005108D6" w:rsidRDefault="005108D6" w:rsidP="005108D6">
      <w:pPr>
        <w:pStyle w:val="ListParagraph"/>
        <w:numPr>
          <w:ilvl w:val="1"/>
          <w:numId w:val="2"/>
        </w:numPr>
      </w:pPr>
      <w:r>
        <w:t>Description of the Invoice [e.g. Milestone 1 Completion]</w:t>
      </w:r>
    </w:p>
    <w:p w:rsidR="005108D6" w:rsidRDefault="005108D6" w:rsidP="005108D6">
      <w:pPr>
        <w:pStyle w:val="ListParagraph"/>
        <w:numPr>
          <w:ilvl w:val="1"/>
          <w:numId w:val="2"/>
        </w:numPr>
      </w:pPr>
      <w:r>
        <w:t>Payable by [e.g. within 3 days of invoice]</w:t>
      </w:r>
    </w:p>
    <w:p w:rsidR="00E939B4" w:rsidRDefault="00E939B4" w:rsidP="00E939B4">
      <w:pPr>
        <w:pStyle w:val="ListParagraph"/>
        <w:numPr>
          <w:ilvl w:val="1"/>
          <w:numId w:val="2"/>
        </w:numPr>
      </w:pPr>
      <w:r>
        <w:t>If customer does not approve in 7 days, it is auto-approved</w:t>
      </w:r>
      <w:r w:rsidR="00020DA8">
        <w:t xml:space="preserve"> | </w:t>
      </w:r>
      <w:proofErr w:type="spellStart"/>
      <w:r w:rsidR="00020DA8">
        <w:t>Akshay</w:t>
      </w:r>
      <w:proofErr w:type="spellEnd"/>
      <w:r w:rsidR="00020DA8">
        <w:t xml:space="preserve"> to suggest</w:t>
      </w:r>
    </w:p>
    <w:p w:rsidR="00E939B4" w:rsidRDefault="00E939B4" w:rsidP="00E939B4">
      <w:pPr>
        <w:pStyle w:val="ListParagraph"/>
        <w:numPr>
          <w:ilvl w:val="1"/>
          <w:numId w:val="2"/>
        </w:numPr>
      </w:pPr>
      <w:r>
        <w:t>If customer/</w:t>
      </w:r>
      <w:r w:rsidR="00223F46">
        <w:t>Partner</w:t>
      </w:r>
      <w:r>
        <w:t xml:space="preserve"> wish, it goes into dispute</w:t>
      </w:r>
    </w:p>
    <w:p w:rsidR="0003430D" w:rsidRDefault="0003430D" w:rsidP="0003430D">
      <w:pPr>
        <w:pStyle w:val="ListParagraph"/>
        <w:numPr>
          <w:ilvl w:val="0"/>
          <w:numId w:val="2"/>
        </w:numPr>
      </w:pPr>
      <w:r>
        <w:t>Customer Review Optional [monthly email reminder]</w:t>
      </w:r>
    </w:p>
    <w:p w:rsidR="0003430D" w:rsidRDefault="0003430D" w:rsidP="0003430D">
      <w:pPr>
        <w:pStyle w:val="ListParagraph"/>
        <w:numPr>
          <w:ilvl w:val="1"/>
          <w:numId w:val="2"/>
        </w:numPr>
      </w:pPr>
      <w:r>
        <w:t>Project Progress Satisfaction [on a scale of 1 to 5, with 5 being highly satisfied]</w:t>
      </w:r>
    </w:p>
    <w:p w:rsidR="00E939B4" w:rsidRDefault="00E939B4" w:rsidP="00E939B4">
      <w:pPr>
        <w:pStyle w:val="ListParagraph"/>
        <w:ind w:left="1440"/>
      </w:pPr>
    </w:p>
    <w:p w:rsidR="00EC4540" w:rsidRDefault="00EC4540" w:rsidP="00721A6F">
      <w:pPr>
        <w:rPr>
          <w:b/>
          <w:bCs/>
          <w:u w:val="single"/>
        </w:rPr>
      </w:pPr>
    </w:p>
    <w:p w:rsidR="00D54068" w:rsidRDefault="00D54068" w:rsidP="00967FE9">
      <w:pPr>
        <w:rPr>
          <w:b/>
          <w:bCs/>
          <w:u w:val="single"/>
        </w:rPr>
      </w:pPr>
    </w:p>
    <w:p w:rsidR="0003430D" w:rsidRDefault="00A2321F" w:rsidP="0003430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2D7F60" w:rsidRDefault="002D7F60">
      <w:pPr>
        <w:rPr>
          <w:b/>
          <w:bCs/>
          <w:u w:val="single"/>
        </w:rPr>
      </w:pPr>
    </w:p>
    <w:p w:rsidR="00967FE9" w:rsidRDefault="0089364C" w:rsidP="00967FE9">
      <w:pPr>
        <w:rPr>
          <w:b/>
          <w:bCs/>
          <w:u w:val="single"/>
        </w:rPr>
      </w:pPr>
      <w:r>
        <w:rPr>
          <w:b/>
          <w:bCs/>
          <w:u w:val="single"/>
        </w:rPr>
        <w:t>Feedback</w:t>
      </w:r>
      <w:r w:rsidR="00223F46">
        <w:rPr>
          <w:b/>
          <w:bCs/>
          <w:u w:val="single"/>
        </w:rPr>
        <w:t xml:space="preserve"> - Customer</w:t>
      </w:r>
    </w:p>
    <w:p w:rsidR="002D01B5" w:rsidRPr="00820128" w:rsidRDefault="00820128" w:rsidP="00967FE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#1| </w:t>
      </w:r>
      <w:r w:rsidRPr="00820128">
        <w:rPr>
          <w:b/>
          <w:bCs/>
          <w:u w:val="single"/>
        </w:rPr>
        <w:t>H</w:t>
      </w:r>
      <w:r w:rsidR="002D01B5" w:rsidRPr="00820128">
        <w:rPr>
          <w:b/>
          <w:bCs/>
          <w:u w:val="single"/>
        </w:rPr>
        <w:t>ow was your overall experience?</w:t>
      </w:r>
    </w:p>
    <w:p w:rsidR="00E470B0" w:rsidRDefault="00223F46" w:rsidP="00967FE9">
      <w:r>
        <w:rPr>
          <w:b/>
          <w:bCs/>
        </w:rPr>
        <w:t>Partn</w:t>
      </w:r>
      <w:r w:rsidR="002D01B5" w:rsidRPr="00820128">
        <w:rPr>
          <w:b/>
          <w:bCs/>
        </w:rPr>
        <w:t>er XYZ</w:t>
      </w:r>
      <w:r w:rsidR="002D01B5">
        <w:tab/>
      </w:r>
      <w:r w:rsidR="002D01B5">
        <w:tab/>
      </w:r>
      <w:r w:rsidR="002D01B5">
        <w:tab/>
        <w:t>1</w:t>
      </w:r>
      <w:r w:rsidR="002D01B5">
        <w:tab/>
        <w:t>2</w:t>
      </w:r>
      <w:r w:rsidR="002D01B5">
        <w:tab/>
        <w:t>3</w:t>
      </w:r>
      <w:r w:rsidR="002D01B5">
        <w:tab/>
        <w:t>4</w:t>
      </w:r>
      <w:r w:rsidR="002D01B5">
        <w:tab/>
        <w:t>5</w:t>
      </w:r>
    </w:p>
    <w:p w:rsidR="00820128" w:rsidRDefault="00820128" w:rsidP="00967FE9">
      <w:pPr>
        <w:rPr>
          <w:b/>
          <w:bCs/>
        </w:rPr>
      </w:pPr>
      <w:r>
        <w:rPr>
          <w:b/>
          <w:bCs/>
        </w:rPr>
        <w:t>Comments</w:t>
      </w:r>
    </w:p>
    <w:p w:rsidR="00820128" w:rsidRDefault="00820128" w:rsidP="00967FE9">
      <w:pPr>
        <w:rPr>
          <w:b/>
          <w:bCs/>
        </w:rPr>
      </w:pPr>
    </w:p>
    <w:p w:rsidR="002D01B5" w:rsidRDefault="002D01B5" w:rsidP="00967FE9">
      <w:r w:rsidRPr="00820128">
        <w:rPr>
          <w:b/>
          <w:bCs/>
        </w:rPr>
        <w:t>Benchkart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820128" w:rsidRPr="00820128" w:rsidRDefault="00820128" w:rsidP="00967FE9">
      <w:pPr>
        <w:rPr>
          <w:b/>
          <w:bCs/>
        </w:rPr>
      </w:pPr>
      <w:r w:rsidRPr="00820128">
        <w:rPr>
          <w:b/>
          <w:bCs/>
        </w:rPr>
        <w:t>Comments</w:t>
      </w:r>
    </w:p>
    <w:p w:rsidR="00820128" w:rsidRDefault="00820128" w:rsidP="00967FE9"/>
    <w:p w:rsidR="00820128" w:rsidRDefault="00820128" w:rsidP="00967FE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#2| </w:t>
      </w:r>
      <w:r w:rsidRPr="00820128">
        <w:rPr>
          <w:b/>
          <w:bCs/>
          <w:u w:val="single"/>
        </w:rPr>
        <w:t>Which Services would you like us to add to our portfolio?</w:t>
      </w:r>
    </w:p>
    <w:p w:rsidR="00820128" w:rsidRDefault="00820128" w:rsidP="00967FE9">
      <w:pPr>
        <w:rPr>
          <w:b/>
          <w:bCs/>
          <w:u w:val="single"/>
        </w:rPr>
      </w:pPr>
    </w:p>
    <w:p w:rsidR="00820128" w:rsidRDefault="00820128" w:rsidP="00967FE9">
      <w:pPr>
        <w:rPr>
          <w:b/>
          <w:bCs/>
          <w:u w:val="single"/>
        </w:rPr>
      </w:pPr>
    </w:p>
    <w:p w:rsidR="00820128" w:rsidRDefault="00820128" w:rsidP="00967FE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#3| We are in early stages of our growth &amp; would love to get some referrals! Can you provide some </w:t>
      </w:r>
      <w:r w:rsidR="00F318AA">
        <w:rPr>
          <w:b/>
          <w:bCs/>
          <w:u w:val="single"/>
        </w:rPr>
        <w:t>clients</w:t>
      </w:r>
      <w:r>
        <w:rPr>
          <w:b/>
          <w:bCs/>
          <w:u w:val="single"/>
        </w:rPr>
        <w:t xml:space="preserve"> for us to reach out </w:t>
      </w:r>
      <w:proofErr w:type="gramStart"/>
      <w:r>
        <w:rPr>
          <w:b/>
          <w:bCs/>
          <w:u w:val="single"/>
        </w:rPr>
        <w:t>to</w:t>
      </w:r>
      <w:proofErr w:type="gramEnd"/>
    </w:p>
    <w:tbl>
      <w:tblPr>
        <w:tblStyle w:val="TableGrid"/>
        <w:tblW w:w="0" w:type="auto"/>
        <w:tblLook w:val="04A0"/>
      </w:tblPr>
      <w:tblGrid>
        <w:gridCol w:w="2830"/>
        <w:gridCol w:w="2268"/>
        <w:gridCol w:w="3918"/>
      </w:tblGrid>
      <w:tr w:rsidR="00820128" w:rsidTr="00820128">
        <w:tc>
          <w:tcPr>
            <w:tcW w:w="2830" w:type="dxa"/>
          </w:tcPr>
          <w:p w:rsidR="00820128" w:rsidRPr="00820128" w:rsidRDefault="00820128" w:rsidP="00967FE9">
            <w:r w:rsidRPr="00820128">
              <w:t>Person</w:t>
            </w:r>
          </w:p>
        </w:tc>
        <w:tc>
          <w:tcPr>
            <w:tcW w:w="2268" w:type="dxa"/>
          </w:tcPr>
          <w:p w:rsidR="00820128" w:rsidRPr="00820128" w:rsidRDefault="00820128" w:rsidP="00967FE9">
            <w:r w:rsidRPr="00820128">
              <w:t>Company</w:t>
            </w:r>
          </w:p>
        </w:tc>
        <w:tc>
          <w:tcPr>
            <w:tcW w:w="3918" w:type="dxa"/>
          </w:tcPr>
          <w:p w:rsidR="00820128" w:rsidRPr="00820128" w:rsidRDefault="00820128" w:rsidP="00967FE9">
            <w:r w:rsidRPr="00820128">
              <w:t>Email/Phone</w:t>
            </w:r>
          </w:p>
        </w:tc>
      </w:tr>
      <w:tr w:rsidR="00820128" w:rsidTr="00820128">
        <w:tc>
          <w:tcPr>
            <w:tcW w:w="2830" w:type="dxa"/>
          </w:tcPr>
          <w:p w:rsidR="00820128" w:rsidRPr="00820128" w:rsidRDefault="00820128" w:rsidP="00967FE9"/>
        </w:tc>
        <w:tc>
          <w:tcPr>
            <w:tcW w:w="2268" w:type="dxa"/>
          </w:tcPr>
          <w:p w:rsidR="00820128" w:rsidRPr="00820128" w:rsidRDefault="00820128" w:rsidP="00967FE9"/>
        </w:tc>
        <w:tc>
          <w:tcPr>
            <w:tcW w:w="3918" w:type="dxa"/>
          </w:tcPr>
          <w:p w:rsidR="00820128" w:rsidRPr="00820128" w:rsidRDefault="00820128" w:rsidP="00967FE9"/>
        </w:tc>
      </w:tr>
      <w:tr w:rsidR="00820128" w:rsidTr="00820128">
        <w:tc>
          <w:tcPr>
            <w:tcW w:w="2830" w:type="dxa"/>
          </w:tcPr>
          <w:p w:rsidR="00820128" w:rsidRPr="00820128" w:rsidRDefault="00820128" w:rsidP="00967FE9"/>
        </w:tc>
        <w:tc>
          <w:tcPr>
            <w:tcW w:w="2268" w:type="dxa"/>
          </w:tcPr>
          <w:p w:rsidR="00820128" w:rsidRPr="00820128" w:rsidRDefault="00820128" w:rsidP="00967FE9"/>
        </w:tc>
        <w:tc>
          <w:tcPr>
            <w:tcW w:w="3918" w:type="dxa"/>
          </w:tcPr>
          <w:p w:rsidR="00820128" w:rsidRPr="00820128" w:rsidRDefault="00820128" w:rsidP="00967FE9"/>
        </w:tc>
      </w:tr>
      <w:tr w:rsidR="00820128" w:rsidTr="00820128">
        <w:tc>
          <w:tcPr>
            <w:tcW w:w="2830" w:type="dxa"/>
          </w:tcPr>
          <w:p w:rsidR="00820128" w:rsidRPr="00820128" w:rsidRDefault="00820128" w:rsidP="00967FE9"/>
        </w:tc>
        <w:tc>
          <w:tcPr>
            <w:tcW w:w="2268" w:type="dxa"/>
          </w:tcPr>
          <w:p w:rsidR="00820128" w:rsidRPr="00820128" w:rsidRDefault="00820128" w:rsidP="00967FE9"/>
        </w:tc>
        <w:tc>
          <w:tcPr>
            <w:tcW w:w="3918" w:type="dxa"/>
          </w:tcPr>
          <w:p w:rsidR="00820128" w:rsidRPr="00820128" w:rsidRDefault="00820128" w:rsidP="00967FE9"/>
        </w:tc>
      </w:tr>
    </w:tbl>
    <w:p w:rsidR="00820128" w:rsidRDefault="00820128" w:rsidP="00967FE9">
      <w:r w:rsidRPr="00820128">
        <w:t xml:space="preserve">Can we take your reference when we reach out to them? </w:t>
      </w:r>
      <w:proofErr w:type="gramStart"/>
      <w:r w:rsidRPr="00820128">
        <w:t>[]Y</w:t>
      </w:r>
      <w:proofErr w:type="gramEnd"/>
      <w:r w:rsidRPr="00820128">
        <w:t xml:space="preserve"> [ ]N</w:t>
      </w:r>
    </w:p>
    <w:p w:rsidR="00820128" w:rsidRPr="0089364C" w:rsidRDefault="00820128" w:rsidP="00820128">
      <w:pPr>
        <w:rPr>
          <w:b/>
          <w:bCs/>
        </w:rPr>
      </w:pPr>
      <w:r w:rsidRPr="0089364C">
        <w:rPr>
          <w:b/>
          <w:bCs/>
        </w:rPr>
        <w:t>#4| Would you like any of your</w:t>
      </w:r>
      <w:r w:rsidR="0051596E" w:rsidRPr="0089364C">
        <w:rPr>
          <w:b/>
          <w:bCs/>
        </w:rPr>
        <w:t xml:space="preserve"> existing</w:t>
      </w:r>
      <w:r w:rsidR="00223F46">
        <w:rPr>
          <w:b/>
          <w:bCs/>
        </w:rPr>
        <w:t>Partner</w:t>
      </w:r>
      <w:r w:rsidRPr="0089364C">
        <w:rPr>
          <w:b/>
          <w:bCs/>
        </w:rPr>
        <w:t xml:space="preserve">s to be a part of the Benchkart? This will help you get a comprehensive view on all your </w:t>
      </w:r>
      <w:r w:rsidR="0051596E" w:rsidRPr="0089364C">
        <w:rPr>
          <w:b/>
          <w:bCs/>
        </w:rPr>
        <w:t xml:space="preserve">future </w:t>
      </w:r>
      <w:r w:rsidRPr="0089364C">
        <w:rPr>
          <w:b/>
          <w:bCs/>
        </w:rPr>
        <w:t>projects</w:t>
      </w:r>
      <w:r w:rsidR="0051596E" w:rsidRPr="0089364C">
        <w:rPr>
          <w:b/>
          <w:bCs/>
        </w:rPr>
        <w:t xml:space="preserve"> on Benchkart.</w:t>
      </w:r>
    </w:p>
    <w:tbl>
      <w:tblPr>
        <w:tblStyle w:val="TableGrid"/>
        <w:tblW w:w="0" w:type="auto"/>
        <w:tblLook w:val="04A0"/>
      </w:tblPr>
      <w:tblGrid>
        <w:gridCol w:w="2830"/>
        <w:gridCol w:w="2268"/>
        <w:gridCol w:w="3918"/>
      </w:tblGrid>
      <w:tr w:rsidR="0051596E" w:rsidRPr="00820128" w:rsidTr="00536BBC">
        <w:tc>
          <w:tcPr>
            <w:tcW w:w="2830" w:type="dxa"/>
          </w:tcPr>
          <w:p w:rsidR="0051596E" w:rsidRPr="00820128" w:rsidRDefault="0051596E" w:rsidP="00536BBC">
            <w:r w:rsidRPr="00820128">
              <w:t>Person</w:t>
            </w:r>
          </w:p>
        </w:tc>
        <w:tc>
          <w:tcPr>
            <w:tcW w:w="2268" w:type="dxa"/>
          </w:tcPr>
          <w:p w:rsidR="0051596E" w:rsidRPr="00820128" w:rsidRDefault="0051596E" w:rsidP="00536BBC">
            <w:r w:rsidRPr="00820128">
              <w:t>Company</w:t>
            </w:r>
          </w:p>
        </w:tc>
        <w:tc>
          <w:tcPr>
            <w:tcW w:w="3918" w:type="dxa"/>
          </w:tcPr>
          <w:p w:rsidR="0051596E" w:rsidRPr="00820128" w:rsidRDefault="0051596E" w:rsidP="00536BBC">
            <w:r w:rsidRPr="00820128">
              <w:t>Email/Phone</w:t>
            </w:r>
          </w:p>
        </w:tc>
      </w:tr>
      <w:tr w:rsidR="0051596E" w:rsidRPr="00820128" w:rsidTr="00536BBC">
        <w:tc>
          <w:tcPr>
            <w:tcW w:w="2830" w:type="dxa"/>
          </w:tcPr>
          <w:p w:rsidR="0051596E" w:rsidRPr="00820128" w:rsidRDefault="0051596E" w:rsidP="00536BBC"/>
        </w:tc>
        <w:tc>
          <w:tcPr>
            <w:tcW w:w="2268" w:type="dxa"/>
          </w:tcPr>
          <w:p w:rsidR="0051596E" w:rsidRPr="00820128" w:rsidRDefault="0051596E" w:rsidP="00536BBC"/>
        </w:tc>
        <w:tc>
          <w:tcPr>
            <w:tcW w:w="3918" w:type="dxa"/>
          </w:tcPr>
          <w:p w:rsidR="0051596E" w:rsidRPr="00820128" w:rsidRDefault="0051596E" w:rsidP="00536BBC"/>
        </w:tc>
      </w:tr>
      <w:tr w:rsidR="0051596E" w:rsidRPr="00820128" w:rsidTr="00536BBC">
        <w:tc>
          <w:tcPr>
            <w:tcW w:w="2830" w:type="dxa"/>
          </w:tcPr>
          <w:p w:rsidR="0051596E" w:rsidRPr="00820128" w:rsidRDefault="0051596E" w:rsidP="00536BBC"/>
        </w:tc>
        <w:tc>
          <w:tcPr>
            <w:tcW w:w="2268" w:type="dxa"/>
          </w:tcPr>
          <w:p w:rsidR="0051596E" w:rsidRPr="00820128" w:rsidRDefault="0051596E" w:rsidP="00536BBC"/>
        </w:tc>
        <w:tc>
          <w:tcPr>
            <w:tcW w:w="3918" w:type="dxa"/>
          </w:tcPr>
          <w:p w:rsidR="0051596E" w:rsidRPr="00820128" w:rsidRDefault="0051596E" w:rsidP="00536BBC"/>
        </w:tc>
      </w:tr>
      <w:tr w:rsidR="0051596E" w:rsidRPr="00820128" w:rsidTr="00536BBC">
        <w:tc>
          <w:tcPr>
            <w:tcW w:w="2830" w:type="dxa"/>
          </w:tcPr>
          <w:p w:rsidR="0051596E" w:rsidRPr="00820128" w:rsidRDefault="0051596E" w:rsidP="00536BBC"/>
        </w:tc>
        <w:tc>
          <w:tcPr>
            <w:tcW w:w="2268" w:type="dxa"/>
          </w:tcPr>
          <w:p w:rsidR="0051596E" w:rsidRPr="00820128" w:rsidRDefault="0051596E" w:rsidP="00536BBC"/>
        </w:tc>
        <w:tc>
          <w:tcPr>
            <w:tcW w:w="3918" w:type="dxa"/>
          </w:tcPr>
          <w:p w:rsidR="0051596E" w:rsidRPr="00820128" w:rsidRDefault="0051596E" w:rsidP="00536BBC"/>
        </w:tc>
      </w:tr>
    </w:tbl>
    <w:p w:rsidR="0051596E" w:rsidRPr="00820128" w:rsidRDefault="0051596E" w:rsidP="00820128"/>
    <w:p w:rsidR="00223F46" w:rsidRDefault="00223F46">
      <w:r>
        <w:br w:type="page"/>
      </w:r>
    </w:p>
    <w:p w:rsidR="00223F46" w:rsidRDefault="00223F46" w:rsidP="00223F4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Feedback - Partner</w:t>
      </w:r>
    </w:p>
    <w:p w:rsidR="00223F46" w:rsidRDefault="00223F46" w:rsidP="00223F46">
      <w:pPr>
        <w:rPr>
          <w:b/>
          <w:bCs/>
          <w:u w:val="single"/>
        </w:rPr>
      </w:pPr>
    </w:p>
    <w:p w:rsidR="00223F46" w:rsidRPr="00820128" w:rsidRDefault="00223F46" w:rsidP="00223F4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#1| </w:t>
      </w:r>
      <w:r w:rsidRPr="00820128">
        <w:rPr>
          <w:b/>
          <w:bCs/>
          <w:u w:val="single"/>
        </w:rPr>
        <w:t>How was your overall experience?</w:t>
      </w:r>
    </w:p>
    <w:p w:rsidR="00223F46" w:rsidRDefault="00223F46" w:rsidP="00223F46">
      <w:r>
        <w:rPr>
          <w:b/>
          <w:bCs/>
        </w:rPr>
        <w:t>Customer</w:t>
      </w:r>
      <w:r w:rsidRPr="00820128">
        <w:rPr>
          <w:b/>
          <w:bCs/>
        </w:rPr>
        <w:t xml:space="preserve"> XYZ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223F46" w:rsidRDefault="00223F46" w:rsidP="00223F46">
      <w:pPr>
        <w:rPr>
          <w:b/>
          <w:bCs/>
        </w:rPr>
      </w:pPr>
      <w:r>
        <w:rPr>
          <w:b/>
          <w:bCs/>
        </w:rPr>
        <w:t>Comments</w:t>
      </w:r>
    </w:p>
    <w:p w:rsidR="00223F46" w:rsidRDefault="00223F46" w:rsidP="00223F46">
      <w:pPr>
        <w:rPr>
          <w:b/>
          <w:bCs/>
        </w:rPr>
      </w:pPr>
    </w:p>
    <w:p w:rsidR="00223F46" w:rsidRDefault="00223F46" w:rsidP="00223F46">
      <w:r w:rsidRPr="00820128">
        <w:rPr>
          <w:b/>
          <w:bCs/>
        </w:rPr>
        <w:t>Benchkart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223F46" w:rsidRPr="00820128" w:rsidRDefault="00223F46" w:rsidP="00223F46">
      <w:pPr>
        <w:rPr>
          <w:b/>
          <w:bCs/>
        </w:rPr>
      </w:pPr>
      <w:r w:rsidRPr="00820128">
        <w:rPr>
          <w:b/>
          <w:bCs/>
        </w:rPr>
        <w:t>Comments</w:t>
      </w:r>
    </w:p>
    <w:p w:rsidR="00223F46" w:rsidRDefault="00223F46" w:rsidP="00223F46">
      <w:pPr>
        <w:rPr>
          <w:b/>
          <w:bCs/>
          <w:u w:val="single"/>
        </w:rPr>
      </w:pPr>
    </w:p>
    <w:p w:rsidR="00223F46" w:rsidRDefault="00223F46" w:rsidP="00223F46">
      <w:pPr>
        <w:rPr>
          <w:b/>
          <w:bCs/>
          <w:u w:val="single"/>
        </w:rPr>
      </w:pPr>
    </w:p>
    <w:p w:rsidR="00223F46" w:rsidRDefault="00223F46" w:rsidP="00223F46">
      <w:pPr>
        <w:rPr>
          <w:b/>
          <w:bCs/>
          <w:u w:val="single"/>
        </w:rPr>
      </w:pPr>
    </w:p>
    <w:p w:rsidR="00820128" w:rsidRPr="00820128" w:rsidRDefault="00820128" w:rsidP="00967FE9"/>
    <w:sectPr w:rsidR="00820128" w:rsidRPr="00820128" w:rsidSect="008B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E3C0A"/>
    <w:multiLevelType w:val="hybridMultilevel"/>
    <w:tmpl w:val="EA508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F0628"/>
    <w:multiLevelType w:val="hybridMultilevel"/>
    <w:tmpl w:val="BD167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30002"/>
    <w:multiLevelType w:val="hybridMultilevel"/>
    <w:tmpl w:val="E4844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25545"/>
    <w:multiLevelType w:val="hybridMultilevel"/>
    <w:tmpl w:val="EA508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721A6F"/>
    <w:rsid w:val="00020DA8"/>
    <w:rsid w:val="0003430D"/>
    <w:rsid w:val="001202C3"/>
    <w:rsid w:val="001512F9"/>
    <w:rsid w:val="00170B3A"/>
    <w:rsid w:val="001756BC"/>
    <w:rsid w:val="001F0118"/>
    <w:rsid w:val="0021546A"/>
    <w:rsid w:val="00223F46"/>
    <w:rsid w:val="00235C53"/>
    <w:rsid w:val="002A21A1"/>
    <w:rsid w:val="002D01B5"/>
    <w:rsid w:val="002D7F60"/>
    <w:rsid w:val="00326E27"/>
    <w:rsid w:val="0036031B"/>
    <w:rsid w:val="00376BE1"/>
    <w:rsid w:val="003E0DD7"/>
    <w:rsid w:val="00490B24"/>
    <w:rsid w:val="004960DC"/>
    <w:rsid w:val="004B4245"/>
    <w:rsid w:val="004F1C36"/>
    <w:rsid w:val="005005DD"/>
    <w:rsid w:val="005108D6"/>
    <w:rsid w:val="0051596E"/>
    <w:rsid w:val="005C04BC"/>
    <w:rsid w:val="00604774"/>
    <w:rsid w:val="00623B6A"/>
    <w:rsid w:val="00697618"/>
    <w:rsid w:val="006A3F38"/>
    <w:rsid w:val="006F1326"/>
    <w:rsid w:val="00721A6F"/>
    <w:rsid w:val="007533BC"/>
    <w:rsid w:val="00787D27"/>
    <w:rsid w:val="00810B9C"/>
    <w:rsid w:val="00820128"/>
    <w:rsid w:val="0089364C"/>
    <w:rsid w:val="008B29BE"/>
    <w:rsid w:val="008B70A8"/>
    <w:rsid w:val="00946AC7"/>
    <w:rsid w:val="00967FE9"/>
    <w:rsid w:val="009A5CDB"/>
    <w:rsid w:val="009A6DE3"/>
    <w:rsid w:val="00A2321F"/>
    <w:rsid w:val="00A30154"/>
    <w:rsid w:val="00AC2D81"/>
    <w:rsid w:val="00B14172"/>
    <w:rsid w:val="00B257BE"/>
    <w:rsid w:val="00BA3830"/>
    <w:rsid w:val="00CC6B09"/>
    <w:rsid w:val="00D54068"/>
    <w:rsid w:val="00E27CC9"/>
    <w:rsid w:val="00E470B0"/>
    <w:rsid w:val="00E858F0"/>
    <w:rsid w:val="00E939B4"/>
    <w:rsid w:val="00EB4C56"/>
    <w:rsid w:val="00EC4540"/>
    <w:rsid w:val="00EF217F"/>
    <w:rsid w:val="00F137F6"/>
    <w:rsid w:val="00F318AA"/>
    <w:rsid w:val="00FA2DB1"/>
    <w:rsid w:val="00FA6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6F"/>
    <w:pPr>
      <w:ind w:left="720"/>
      <w:contextualSpacing/>
    </w:pPr>
  </w:style>
  <w:style w:type="table" w:styleId="TableGrid">
    <w:name w:val="Table Grid"/>
    <w:basedOn w:val="TableNormal"/>
    <w:uiPriority w:val="39"/>
    <w:rsid w:val="00967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kislay kumar</dc:creator>
  <cp:lastModifiedBy>JEET</cp:lastModifiedBy>
  <cp:revision>2</cp:revision>
  <dcterms:created xsi:type="dcterms:W3CDTF">2020-02-03T11:16:00Z</dcterms:created>
  <dcterms:modified xsi:type="dcterms:W3CDTF">2020-02-03T11:16:00Z</dcterms:modified>
</cp:coreProperties>
</file>